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D6E" w:rsidRPr="00563D6E" w:rsidRDefault="00563D6E" w:rsidP="00563D6E">
      <w:pPr>
        <w:spacing w:after="60" w:line="240" w:lineRule="auto"/>
        <w:outlineLvl w:val="1"/>
        <w:rPr>
          <w:rFonts w:ascii="Times New Roman" w:eastAsia="Times New Roman" w:hAnsi="Times New Roman" w:cs="Times New Roman"/>
          <w:b/>
          <w:bCs/>
          <w:color w:val="172232"/>
          <w:sz w:val="20"/>
          <w:szCs w:val="20"/>
        </w:rPr>
      </w:pPr>
      <w:hyperlink r:id="rId4" w:tooltip="How to Create a Password Protected Folder without any Extra Software" w:history="1">
        <w:r w:rsidRPr="00563D6E">
          <w:rPr>
            <w:rFonts w:ascii="Times New Roman" w:eastAsia="Times New Roman" w:hAnsi="Times New Roman" w:cs="Times New Roman"/>
            <w:b/>
            <w:bCs/>
            <w:color w:val="172232"/>
            <w:spacing w:val="-15"/>
            <w:sz w:val="30"/>
            <w:u w:val="single"/>
          </w:rPr>
          <w:t>How to Create a Password Protected Folder without any Extra Software</w:t>
        </w:r>
      </w:hyperlink>
    </w:p>
    <w:p w:rsidR="00563D6E" w:rsidRPr="00563D6E" w:rsidRDefault="00563D6E" w:rsidP="00563D6E">
      <w:pPr>
        <w:spacing w:after="300" w:line="315" w:lineRule="atLeast"/>
        <w:rPr>
          <w:rFonts w:ascii="Times New Roman" w:eastAsia="Times New Roman" w:hAnsi="Times New Roman" w:cs="Times New Roman"/>
          <w:color w:val="222222"/>
        </w:rPr>
      </w:pPr>
      <w:r>
        <w:rPr>
          <w:rFonts w:ascii="Times New Roman" w:eastAsia="Times New Roman" w:hAnsi="Times New Roman" w:cs="Times New Roman"/>
          <w:noProof/>
          <w:color w:val="222222"/>
        </w:rPr>
        <w:drawing>
          <wp:inline distT="0" distB="0" distL="0" distR="0">
            <wp:extent cx="6191250" cy="2647950"/>
            <wp:effectExtent l="1905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srcRect/>
                    <a:stretch>
                      <a:fillRect/>
                    </a:stretch>
                  </pic:blipFill>
                  <pic:spPr bwMode="auto">
                    <a:xfrm>
                      <a:off x="0" y="0"/>
                      <a:ext cx="6191250" cy="2647950"/>
                    </a:xfrm>
                    <a:prstGeom prst="rect">
                      <a:avLst/>
                    </a:prstGeom>
                    <a:noFill/>
                    <a:ln w="9525">
                      <a:noFill/>
                      <a:miter lim="800000"/>
                      <a:headEnd/>
                      <a:tailEnd/>
                    </a:ln>
                  </pic:spPr>
                </pic:pic>
              </a:graphicData>
            </a:graphic>
          </wp:inline>
        </w:drawing>
      </w:r>
      <w:r w:rsidRPr="00563D6E">
        <w:rPr>
          <w:rFonts w:ascii="Times New Roman" w:eastAsia="Times New Roman" w:hAnsi="Times New Roman" w:cs="Times New Roman"/>
          <w:color w:val="222222"/>
        </w:rPr>
        <w:br/>
        <w:t>There are a lot of methods that you can use to create a password protected folder, most of which require the use of some third party software. Using this neat method you can hide your folders with a quick batch script.</w:t>
      </w:r>
    </w:p>
    <w:p w:rsidR="00563D6E" w:rsidRPr="00563D6E" w:rsidRDefault="00563D6E" w:rsidP="00563D6E">
      <w:pPr>
        <w:spacing w:before="300" w:after="300" w:line="315" w:lineRule="atLeast"/>
        <w:rPr>
          <w:rFonts w:ascii="Times New Roman" w:eastAsia="Times New Roman" w:hAnsi="Times New Roman" w:cs="Times New Roman"/>
          <w:color w:val="222222"/>
        </w:rPr>
      </w:pPr>
      <w:r w:rsidRPr="00563D6E">
        <w:rPr>
          <w:rFonts w:ascii="Times New Roman" w:eastAsia="Times New Roman" w:hAnsi="Times New Roman" w:cs="Times New Roman"/>
          <w:color w:val="222222"/>
        </w:rPr>
        <w:t>It’s important to note that this will not actually conceal your data from somebody who knows what they are doing.</w:t>
      </w:r>
    </w:p>
    <w:p w:rsidR="00563D6E" w:rsidRPr="00563D6E" w:rsidRDefault="00563D6E" w:rsidP="00563D6E">
      <w:pPr>
        <w:spacing w:before="300" w:after="300" w:line="315" w:lineRule="atLeast"/>
        <w:rPr>
          <w:rFonts w:ascii="Times New Roman" w:eastAsia="Times New Roman" w:hAnsi="Times New Roman" w:cs="Times New Roman"/>
          <w:color w:val="222222"/>
        </w:rPr>
      </w:pPr>
      <w:r w:rsidRPr="00563D6E">
        <w:rPr>
          <w:rFonts w:ascii="Times New Roman" w:eastAsia="Times New Roman" w:hAnsi="Times New Roman" w:cs="Times New Roman"/>
          <w:i/>
          <w:iCs/>
          <w:color w:val="222222"/>
        </w:rPr>
        <w:t>Note: </w:t>
      </w:r>
      <w:r w:rsidRPr="00563D6E">
        <w:rPr>
          <w:rFonts w:ascii="Times New Roman" w:eastAsia="Times New Roman" w:hAnsi="Times New Roman" w:cs="Times New Roman"/>
          <w:b/>
          <w:bCs/>
          <w:color w:val="222222"/>
        </w:rPr>
        <w:t>if you are a beginner you should not do this. We get emails once a week from people that don’t know what they are doing and complain they can’t find their files anymore. We also have instructions at the bottom for how to see the files again should you forget how to see them.</w:t>
      </w:r>
    </w:p>
    <w:p w:rsidR="00563D6E" w:rsidRPr="00563D6E" w:rsidRDefault="00563D6E" w:rsidP="00563D6E">
      <w:pPr>
        <w:spacing w:after="0" w:line="240" w:lineRule="auto"/>
        <w:outlineLvl w:val="2"/>
        <w:rPr>
          <w:ins w:id="0" w:author="Unknown"/>
          <w:rFonts w:ascii="Times New Roman" w:eastAsia="Times New Roman" w:hAnsi="Times New Roman" w:cs="Times New Roman"/>
          <w:b/>
          <w:bCs/>
          <w:color w:val="172232"/>
          <w:sz w:val="27"/>
          <w:szCs w:val="27"/>
        </w:rPr>
      </w:pPr>
      <w:ins w:id="1" w:author="Unknown">
        <w:r w:rsidRPr="00563D6E">
          <w:rPr>
            <w:rFonts w:ascii="Times New Roman" w:eastAsia="Times New Roman" w:hAnsi="Times New Roman" w:cs="Times New Roman"/>
            <w:b/>
            <w:bCs/>
            <w:color w:val="172232"/>
            <w:sz w:val="27"/>
            <w:szCs w:val="27"/>
          </w:rPr>
          <w:t>Create Your Password Protected Folder</w:t>
        </w:r>
      </w:ins>
    </w:p>
    <w:p w:rsidR="00563D6E" w:rsidRPr="00563D6E" w:rsidRDefault="00563D6E" w:rsidP="00563D6E">
      <w:pPr>
        <w:spacing w:before="300" w:after="300" w:line="315" w:lineRule="atLeast"/>
        <w:rPr>
          <w:ins w:id="2" w:author="Unknown"/>
          <w:rFonts w:ascii="Times New Roman" w:eastAsia="Times New Roman" w:hAnsi="Times New Roman" w:cs="Times New Roman"/>
          <w:color w:val="222222"/>
        </w:rPr>
      </w:pPr>
      <w:ins w:id="3" w:author="Unknown">
        <w:r w:rsidRPr="00563D6E">
          <w:rPr>
            <w:rFonts w:ascii="Times New Roman" w:eastAsia="Times New Roman" w:hAnsi="Times New Roman" w:cs="Times New Roman"/>
            <w:color w:val="222222"/>
          </w:rPr>
          <w:t>Before you get started you need to create a folder that will house your password protected folder, this is just an ordinary folder and can be located anywhere and named anything.</w:t>
        </w:r>
      </w:ins>
    </w:p>
    <w:p w:rsidR="00563D6E" w:rsidRPr="00563D6E" w:rsidRDefault="00563D6E" w:rsidP="00563D6E">
      <w:pPr>
        <w:spacing w:before="300" w:after="300" w:line="315" w:lineRule="atLeast"/>
        <w:rPr>
          <w:ins w:id="4" w:author="Unknown"/>
          <w:rFonts w:ascii="Times New Roman" w:eastAsia="Times New Roman" w:hAnsi="Times New Roman" w:cs="Times New Roman"/>
          <w:color w:val="222222"/>
        </w:rPr>
      </w:pPr>
      <w:r>
        <w:rPr>
          <w:rFonts w:ascii="Times New Roman" w:eastAsia="Times New Roman" w:hAnsi="Times New Roman" w:cs="Times New Roman"/>
          <w:noProof/>
          <w:color w:val="222222"/>
        </w:rPr>
        <w:lastRenderedPageBreak/>
        <w:drawing>
          <wp:inline distT="0" distB="0" distL="0" distR="0">
            <wp:extent cx="4419600" cy="3924300"/>
            <wp:effectExtent l="1905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6"/>
                    <a:srcRect/>
                    <a:stretch>
                      <a:fillRect/>
                    </a:stretch>
                  </pic:blipFill>
                  <pic:spPr bwMode="auto">
                    <a:xfrm>
                      <a:off x="0" y="0"/>
                      <a:ext cx="4419600" cy="3924300"/>
                    </a:xfrm>
                    <a:prstGeom prst="rect">
                      <a:avLst/>
                    </a:prstGeom>
                    <a:noFill/>
                    <a:ln w="9525">
                      <a:noFill/>
                      <a:miter lim="800000"/>
                      <a:headEnd/>
                      <a:tailEnd/>
                    </a:ln>
                  </pic:spPr>
                </pic:pic>
              </a:graphicData>
            </a:graphic>
          </wp:inline>
        </w:drawing>
      </w:r>
    </w:p>
    <w:p w:rsidR="00563D6E" w:rsidRPr="00563D6E" w:rsidRDefault="00563D6E" w:rsidP="00563D6E">
      <w:pPr>
        <w:spacing w:before="300" w:after="300" w:line="315" w:lineRule="atLeast"/>
        <w:rPr>
          <w:ins w:id="5" w:author="Unknown"/>
          <w:rFonts w:ascii="Times New Roman" w:eastAsia="Times New Roman" w:hAnsi="Times New Roman" w:cs="Times New Roman"/>
          <w:color w:val="222222"/>
        </w:rPr>
      </w:pPr>
      <w:ins w:id="6" w:author="Unknown">
        <w:r w:rsidRPr="00563D6E">
          <w:rPr>
            <w:rFonts w:ascii="Times New Roman" w:eastAsia="Times New Roman" w:hAnsi="Times New Roman" w:cs="Times New Roman"/>
            <w:color w:val="222222"/>
          </w:rPr>
          <w:t>Navigate into your newly created folder and create a new Text Document. This can easily be done from the context menu.</w:t>
        </w:r>
      </w:ins>
    </w:p>
    <w:p w:rsidR="00563D6E" w:rsidRPr="00563D6E" w:rsidRDefault="00563D6E" w:rsidP="00563D6E">
      <w:pPr>
        <w:spacing w:before="300" w:after="300" w:line="315" w:lineRule="atLeast"/>
        <w:rPr>
          <w:ins w:id="7" w:author="Unknown"/>
          <w:rFonts w:ascii="Times New Roman" w:eastAsia="Times New Roman" w:hAnsi="Times New Roman" w:cs="Times New Roman"/>
          <w:color w:val="222222"/>
        </w:rPr>
      </w:pPr>
      <w:r>
        <w:rPr>
          <w:rFonts w:ascii="Times New Roman" w:eastAsia="Times New Roman" w:hAnsi="Times New Roman" w:cs="Times New Roman"/>
          <w:noProof/>
          <w:color w:val="222222"/>
        </w:rPr>
        <w:lastRenderedPageBreak/>
        <w:drawing>
          <wp:inline distT="0" distB="0" distL="0" distR="0">
            <wp:extent cx="5391150" cy="4229100"/>
            <wp:effectExtent l="1905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a:srcRect/>
                    <a:stretch>
                      <a:fillRect/>
                    </a:stretch>
                  </pic:blipFill>
                  <pic:spPr bwMode="auto">
                    <a:xfrm>
                      <a:off x="0" y="0"/>
                      <a:ext cx="5391150" cy="4229100"/>
                    </a:xfrm>
                    <a:prstGeom prst="rect">
                      <a:avLst/>
                    </a:prstGeom>
                    <a:noFill/>
                    <a:ln w="9525">
                      <a:noFill/>
                      <a:miter lim="800000"/>
                      <a:headEnd/>
                      <a:tailEnd/>
                    </a:ln>
                  </pic:spPr>
                </pic:pic>
              </a:graphicData>
            </a:graphic>
          </wp:inline>
        </w:drawing>
      </w:r>
    </w:p>
    <w:p w:rsidR="00563D6E" w:rsidRPr="00563D6E" w:rsidRDefault="00563D6E" w:rsidP="00563D6E">
      <w:pPr>
        <w:spacing w:before="300" w:after="300" w:line="315" w:lineRule="atLeast"/>
        <w:rPr>
          <w:ins w:id="8" w:author="Unknown"/>
          <w:rFonts w:ascii="Times New Roman" w:eastAsia="Times New Roman" w:hAnsi="Times New Roman" w:cs="Times New Roman"/>
          <w:color w:val="222222"/>
        </w:rPr>
      </w:pPr>
      <w:ins w:id="9" w:author="Unknown">
        <w:r w:rsidRPr="00563D6E">
          <w:rPr>
            <w:rFonts w:ascii="Times New Roman" w:eastAsia="Times New Roman" w:hAnsi="Times New Roman" w:cs="Times New Roman"/>
            <w:color w:val="222222"/>
          </w:rPr>
          <w:t>Open the document, now paste the following code into the contents of the document:</w:t>
        </w:r>
      </w:ins>
    </w:p>
    <w:p w:rsidR="00563D6E" w:rsidRPr="00563D6E" w:rsidRDefault="00563D6E" w:rsidP="00563D6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ins w:id="10" w:author="Unknown"/>
          <w:rFonts w:ascii="Courier New" w:eastAsia="Times New Roman" w:hAnsi="Courier New" w:cs="Courier New"/>
          <w:color w:val="000000"/>
          <w:sz w:val="19"/>
          <w:szCs w:val="19"/>
        </w:rPr>
      </w:pPr>
      <w:ins w:id="11" w:author="Unknown">
        <w:r w:rsidRPr="00563D6E">
          <w:rPr>
            <w:rFonts w:ascii="Courier New" w:eastAsia="Times New Roman" w:hAnsi="Courier New" w:cs="Courier New"/>
            <w:color w:val="000000"/>
            <w:sz w:val="19"/>
            <w:szCs w:val="19"/>
          </w:rPr>
          <w:t xml:space="preserve">cls </w:t>
        </w:r>
      </w:ins>
    </w:p>
    <w:p w:rsidR="00563D6E" w:rsidRPr="00563D6E" w:rsidRDefault="00563D6E" w:rsidP="00563D6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ins w:id="12" w:author="Unknown"/>
          <w:rFonts w:ascii="Courier New" w:eastAsia="Times New Roman" w:hAnsi="Courier New" w:cs="Courier New"/>
          <w:color w:val="000000"/>
          <w:sz w:val="19"/>
          <w:szCs w:val="19"/>
        </w:rPr>
      </w:pPr>
      <w:ins w:id="13" w:author="Unknown">
        <w:r w:rsidRPr="00563D6E">
          <w:rPr>
            <w:rFonts w:ascii="Courier New" w:eastAsia="Times New Roman" w:hAnsi="Courier New" w:cs="Courier New"/>
            <w:color w:val="000000"/>
            <w:sz w:val="19"/>
            <w:szCs w:val="19"/>
          </w:rPr>
          <w:t xml:space="preserve">@ECHO OFF </w:t>
        </w:r>
      </w:ins>
    </w:p>
    <w:p w:rsidR="00563D6E" w:rsidRPr="00563D6E" w:rsidRDefault="00563D6E" w:rsidP="00563D6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ins w:id="14" w:author="Unknown"/>
          <w:rFonts w:ascii="Courier New" w:eastAsia="Times New Roman" w:hAnsi="Courier New" w:cs="Courier New"/>
          <w:color w:val="000000"/>
          <w:sz w:val="19"/>
          <w:szCs w:val="19"/>
        </w:rPr>
      </w:pPr>
      <w:ins w:id="15" w:author="Unknown">
        <w:r w:rsidRPr="00563D6E">
          <w:rPr>
            <w:rFonts w:ascii="Courier New" w:eastAsia="Times New Roman" w:hAnsi="Courier New" w:cs="Courier New"/>
            <w:color w:val="000000"/>
            <w:sz w:val="19"/>
            <w:szCs w:val="19"/>
          </w:rPr>
          <w:t xml:space="preserve">title Folder Private </w:t>
        </w:r>
      </w:ins>
    </w:p>
    <w:p w:rsidR="00563D6E" w:rsidRPr="00563D6E" w:rsidRDefault="00563D6E" w:rsidP="00563D6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ins w:id="16" w:author="Unknown"/>
          <w:rFonts w:ascii="Courier New" w:eastAsia="Times New Roman" w:hAnsi="Courier New" w:cs="Courier New"/>
          <w:color w:val="000000"/>
          <w:sz w:val="19"/>
          <w:szCs w:val="19"/>
        </w:rPr>
      </w:pPr>
      <w:ins w:id="17" w:author="Unknown">
        <w:r w:rsidRPr="00563D6E">
          <w:rPr>
            <w:rFonts w:ascii="Courier New" w:eastAsia="Times New Roman" w:hAnsi="Courier New" w:cs="Courier New"/>
            <w:color w:val="000000"/>
            <w:sz w:val="19"/>
            <w:szCs w:val="19"/>
          </w:rPr>
          <w:t xml:space="preserve">if EXIST "HTG Locker" goto UNLOCK </w:t>
        </w:r>
      </w:ins>
    </w:p>
    <w:p w:rsidR="00563D6E" w:rsidRPr="00563D6E" w:rsidRDefault="00563D6E" w:rsidP="00563D6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ins w:id="18" w:author="Unknown"/>
          <w:rFonts w:ascii="Courier New" w:eastAsia="Times New Roman" w:hAnsi="Courier New" w:cs="Courier New"/>
          <w:color w:val="000000"/>
          <w:sz w:val="19"/>
          <w:szCs w:val="19"/>
        </w:rPr>
      </w:pPr>
      <w:ins w:id="19" w:author="Unknown">
        <w:r w:rsidRPr="00563D6E">
          <w:rPr>
            <w:rFonts w:ascii="Courier New" w:eastAsia="Times New Roman" w:hAnsi="Courier New" w:cs="Courier New"/>
            <w:color w:val="000000"/>
            <w:sz w:val="19"/>
            <w:szCs w:val="19"/>
          </w:rPr>
          <w:t xml:space="preserve">if NOT EXIST Private goto MDLOCKER </w:t>
        </w:r>
      </w:ins>
    </w:p>
    <w:p w:rsidR="00563D6E" w:rsidRPr="00563D6E" w:rsidRDefault="00563D6E" w:rsidP="00563D6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ins w:id="20" w:author="Unknown"/>
          <w:rFonts w:ascii="Courier New" w:eastAsia="Times New Roman" w:hAnsi="Courier New" w:cs="Courier New"/>
          <w:color w:val="000000"/>
          <w:sz w:val="19"/>
          <w:szCs w:val="19"/>
        </w:rPr>
      </w:pPr>
      <w:ins w:id="21" w:author="Unknown">
        <w:r w:rsidRPr="00563D6E">
          <w:rPr>
            <w:rFonts w:ascii="Courier New" w:eastAsia="Times New Roman" w:hAnsi="Courier New" w:cs="Courier New"/>
            <w:color w:val="000000"/>
            <w:sz w:val="19"/>
            <w:szCs w:val="19"/>
          </w:rPr>
          <w:t xml:space="preserve">:CONFIRM </w:t>
        </w:r>
      </w:ins>
    </w:p>
    <w:p w:rsidR="00563D6E" w:rsidRPr="00563D6E" w:rsidRDefault="00563D6E" w:rsidP="00563D6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ins w:id="22" w:author="Unknown"/>
          <w:rFonts w:ascii="Courier New" w:eastAsia="Times New Roman" w:hAnsi="Courier New" w:cs="Courier New"/>
          <w:color w:val="000000"/>
          <w:sz w:val="19"/>
          <w:szCs w:val="19"/>
        </w:rPr>
      </w:pPr>
      <w:ins w:id="23" w:author="Unknown">
        <w:r w:rsidRPr="00563D6E">
          <w:rPr>
            <w:rFonts w:ascii="Courier New" w:eastAsia="Times New Roman" w:hAnsi="Courier New" w:cs="Courier New"/>
            <w:color w:val="000000"/>
            <w:sz w:val="19"/>
            <w:szCs w:val="19"/>
          </w:rPr>
          <w:t xml:space="preserve">echo Are you sure you want to lock the folder(Y/N) </w:t>
        </w:r>
      </w:ins>
    </w:p>
    <w:p w:rsidR="00563D6E" w:rsidRPr="00563D6E" w:rsidRDefault="00563D6E" w:rsidP="00563D6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ins w:id="24" w:author="Unknown"/>
          <w:rFonts w:ascii="Courier New" w:eastAsia="Times New Roman" w:hAnsi="Courier New" w:cs="Courier New"/>
          <w:color w:val="000000"/>
          <w:sz w:val="19"/>
          <w:szCs w:val="19"/>
        </w:rPr>
      </w:pPr>
      <w:ins w:id="25" w:author="Unknown">
        <w:r w:rsidRPr="00563D6E">
          <w:rPr>
            <w:rFonts w:ascii="Courier New" w:eastAsia="Times New Roman" w:hAnsi="Courier New" w:cs="Courier New"/>
            <w:color w:val="000000"/>
            <w:sz w:val="19"/>
            <w:szCs w:val="19"/>
          </w:rPr>
          <w:t xml:space="preserve">set/p "cho=&gt;" </w:t>
        </w:r>
      </w:ins>
    </w:p>
    <w:p w:rsidR="00563D6E" w:rsidRPr="00563D6E" w:rsidRDefault="00563D6E" w:rsidP="00563D6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ins w:id="26" w:author="Unknown"/>
          <w:rFonts w:ascii="Courier New" w:eastAsia="Times New Roman" w:hAnsi="Courier New" w:cs="Courier New"/>
          <w:color w:val="000000"/>
          <w:sz w:val="19"/>
          <w:szCs w:val="19"/>
        </w:rPr>
      </w:pPr>
      <w:ins w:id="27" w:author="Unknown">
        <w:r w:rsidRPr="00563D6E">
          <w:rPr>
            <w:rFonts w:ascii="Courier New" w:eastAsia="Times New Roman" w:hAnsi="Courier New" w:cs="Courier New"/>
            <w:color w:val="000000"/>
            <w:sz w:val="19"/>
            <w:szCs w:val="19"/>
          </w:rPr>
          <w:t xml:space="preserve">if %cho%==Y goto LOCK </w:t>
        </w:r>
      </w:ins>
    </w:p>
    <w:p w:rsidR="00563D6E" w:rsidRPr="00563D6E" w:rsidRDefault="00563D6E" w:rsidP="00563D6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ins w:id="28" w:author="Unknown"/>
          <w:rFonts w:ascii="Courier New" w:eastAsia="Times New Roman" w:hAnsi="Courier New" w:cs="Courier New"/>
          <w:color w:val="000000"/>
          <w:sz w:val="19"/>
          <w:szCs w:val="19"/>
        </w:rPr>
      </w:pPr>
      <w:ins w:id="29" w:author="Unknown">
        <w:r w:rsidRPr="00563D6E">
          <w:rPr>
            <w:rFonts w:ascii="Courier New" w:eastAsia="Times New Roman" w:hAnsi="Courier New" w:cs="Courier New"/>
            <w:color w:val="000000"/>
            <w:sz w:val="19"/>
            <w:szCs w:val="19"/>
          </w:rPr>
          <w:t xml:space="preserve">if %cho%==y goto LOCK </w:t>
        </w:r>
      </w:ins>
    </w:p>
    <w:p w:rsidR="00563D6E" w:rsidRPr="00563D6E" w:rsidRDefault="00563D6E" w:rsidP="00563D6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ins w:id="30" w:author="Unknown"/>
          <w:rFonts w:ascii="Courier New" w:eastAsia="Times New Roman" w:hAnsi="Courier New" w:cs="Courier New"/>
          <w:color w:val="000000"/>
          <w:sz w:val="19"/>
          <w:szCs w:val="19"/>
        </w:rPr>
      </w:pPr>
      <w:ins w:id="31" w:author="Unknown">
        <w:r w:rsidRPr="00563D6E">
          <w:rPr>
            <w:rFonts w:ascii="Courier New" w:eastAsia="Times New Roman" w:hAnsi="Courier New" w:cs="Courier New"/>
            <w:color w:val="000000"/>
            <w:sz w:val="19"/>
            <w:szCs w:val="19"/>
          </w:rPr>
          <w:t xml:space="preserve">if %cho%==n goto END </w:t>
        </w:r>
      </w:ins>
    </w:p>
    <w:p w:rsidR="00563D6E" w:rsidRPr="00563D6E" w:rsidRDefault="00563D6E" w:rsidP="00563D6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ins w:id="32" w:author="Unknown"/>
          <w:rFonts w:ascii="Courier New" w:eastAsia="Times New Roman" w:hAnsi="Courier New" w:cs="Courier New"/>
          <w:color w:val="000000"/>
          <w:sz w:val="19"/>
          <w:szCs w:val="19"/>
        </w:rPr>
      </w:pPr>
      <w:ins w:id="33" w:author="Unknown">
        <w:r w:rsidRPr="00563D6E">
          <w:rPr>
            <w:rFonts w:ascii="Courier New" w:eastAsia="Times New Roman" w:hAnsi="Courier New" w:cs="Courier New"/>
            <w:color w:val="000000"/>
            <w:sz w:val="19"/>
            <w:szCs w:val="19"/>
          </w:rPr>
          <w:t xml:space="preserve">if %cho%==N goto END </w:t>
        </w:r>
      </w:ins>
    </w:p>
    <w:p w:rsidR="00563D6E" w:rsidRPr="00563D6E" w:rsidRDefault="00563D6E" w:rsidP="00563D6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ins w:id="34" w:author="Unknown"/>
          <w:rFonts w:ascii="Courier New" w:eastAsia="Times New Roman" w:hAnsi="Courier New" w:cs="Courier New"/>
          <w:color w:val="000000"/>
          <w:sz w:val="19"/>
          <w:szCs w:val="19"/>
        </w:rPr>
      </w:pPr>
      <w:ins w:id="35" w:author="Unknown">
        <w:r w:rsidRPr="00563D6E">
          <w:rPr>
            <w:rFonts w:ascii="Courier New" w:eastAsia="Times New Roman" w:hAnsi="Courier New" w:cs="Courier New"/>
            <w:color w:val="000000"/>
            <w:sz w:val="19"/>
            <w:szCs w:val="19"/>
          </w:rPr>
          <w:t xml:space="preserve">echo Invalid choice. </w:t>
        </w:r>
      </w:ins>
    </w:p>
    <w:p w:rsidR="00563D6E" w:rsidRPr="00563D6E" w:rsidRDefault="00563D6E" w:rsidP="00563D6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ins w:id="36" w:author="Unknown"/>
          <w:rFonts w:ascii="Courier New" w:eastAsia="Times New Roman" w:hAnsi="Courier New" w:cs="Courier New"/>
          <w:color w:val="000000"/>
          <w:sz w:val="19"/>
          <w:szCs w:val="19"/>
        </w:rPr>
      </w:pPr>
      <w:ins w:id="37" w:author="Unknown">
        <w:r w:rsidRPr="00563D6E">
          <w:rPr>
            <w:rFonts w:ascii="Courier New" w:eastAsia="Times New Roman" w:hAnsi="Courier New" w:cs="Courier New"/>
            <w:color w:val="000000"/>
            <w:sz w:val="19"/>
            <w:szCs w:val="19"/>
          </w:rPr>
          <w:t xml:space="preserve">goto CONFIRM </w:t>
        </w:r>
      </w:ins>
    </w:p>
    <w:p w:rsidR="00563D6E" w:rsidRPr="00563D6E" w:rsidRDefault="00563D6E" w:rsidP="00563D6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ins w:id="38" w:author="Unknown"/>
          <w:rFonts w:ascii="Courier New" w:eastAsia="Times New Roman" w:hAnsi="Courier New" w:cs="Courier New"/>
          <w:color w:val="000000"/>
          <w:sz w:val="19"/>
          <w:szCs w:val="19"/>
        </w:rPr>
      </w:pPr>
      <w:ins w:id="39" w:author="Unknown">
        <w:r w:rsidRPr="00563D6E">
          <w:rPr>
            <w:rFonts w:ascii="Courier New" w:eastAsia="Times New Roman" w:hAnsi="Courier New" w:cs="Courier New"/>
            <w:color w:val="000000"/>
            <w:sz w:val="19"/>
            <w:szCs w:val="19"/>
          </w:rPr>
          <w:t xml:space="preserve">:LOCK </w:t>
        </w:r>
      </w:ins>
    </w:p>
    <w:p w:rsidR="00563D6E" w:rsidRPr="00563D6E" w:rsidRDefault="00563D6E" w:rsidP="00563D6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ins w:id="40" w:author="Unknown"/>
          <w:rFonts w:ascii="Courier New" w:eastAsia="Times New Roman" w:hAnsi="Courier New" w:cs="Courier New"/>
          <w:color w:val="000000"/>
          <w:sz w:val="19"/>
          <w:szCs w:val="19"/>
        </w:rPr>
      </w:pPr>
      <w:ins w:id="41" w:author="Unknown">
        <w:r w:rsidRPr="00563D6E">
          <w:rPr>
            <w:rFonts w:ascii="Courier New" w:eastAsia="Times New Roman" w:hAnsi="Courier New" w:cs="Courier New"/>
            <w:color w:val="000000"/>
            <w:sz w:val="19"/>
            <w:szCs w:val="19"/>
          </w:rPr>
          <w:t xml:space="preserve">ren Private "HTG Locker" </w:t>
        </w:r>
      </w:ins>
    </w:p>
    <w:p w:rsidR="00563D6E" w:rsidRPr="00563D6E" w:rsidRDefault="00563D6E" w:rsidP="00563D6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ins w:id="42" w:author="Unknown"/>
          <w:rFonts w:ascii="Courier New" w:eastAsia="Times New Roman" w:hAnsi="Courier New" w:cs="Courier New"/>
          <w:color w:val="000000"/>
          <w:sz w:val="19"/>
          <w:szCs w:val="19"/>
        </w:rPr>
      </w:pPr>
      <w:ins w:id="43" w:author="Unknown">
        <w:r w:rsidRPr="00563D6E">
          <w:rPr>
            <w:rFonts w:ascii="Courier New" w:eastAsia="Times New Roman" w:hAnsi="Courier New" w:cs="Courier New"/>
            <w:color w:val="000000"/>
            <w:sz w:val="19"/>
            <w:szCs w:val="19"/>
          </w:rPr>
          <w:t xml:space="preserve">attrib +h +s "HTG Locker" </w:t>
        </w:r>
      </w:ins>
    </w:p>
    <w:p w:rsidR="00563D6E" w:rsidRPr="00563D6E" w:rsidRDefault="00563D6E" w:rsidP="00563D6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ins w:id="44" w:author="Unknown"/>
          <w:rFonts w:ascii="Courier New" w:eastAsia="Times New Roman" w:hAnsi="Courier New" w:cs="Courier New"/>
          <w:color w:val="000000"/>
          <w:sz w:val="19"/>
          <w:szCs w:val="19"/>
        </w:rPr>
      </w:pPr>
      <w:ins w:id="45" w:author="Unknown">
        <w:r w:rsidRPr="00563D6E">
          <w:rPr>
            <w:rFonts w:ascii="Courier New" w:eastAsia="Times New Roman" w:hAnsi="Courier New" w:cs="Courier New"/>
            <w:color w:val="000000"/>
            <w:sz w:val="19"/>
            <w:szCs w:val="19"/>
          </w:rPr>
          <w:t xml:space="preserve">echo Folder locked </w:t>
        </w:r>
      </w:ins>
    </w:p>
    <w:p w:rsidR="00563D6E" w:rsidRPr="00563D6E" w:rsidRDefault="00563D6E" w:rsidP="00563D6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ins w:id="46" w:author="Unknown"/>
          <w:rFonts w:ascii="Courier New" w:eastAsia="Times New Roman" w:hAnsi="Courier New" w:cs="Courier New"/>
          <w:color w:val="000000"/>
          <w:sz w:val="19"/>
          <w:szCs w:val="19"/>
        </w:rPr>
      </w:pPr>
      <w:ins w:id="47" w:author="Unknown">
        <w:r w:rsidRPr="00563D6E">
          <w:rPr>
            <w:rFonts w:ascii="Courier New" w:eastAsia="Times New Roman" w:hAnsi="Courier New" w:cs="Courier New"/>
            <w:color w:val="000000"/>
            <w:sz w:val="19"/>
            <w:szCs w:val="19"/>
          </w:rPr>
          <w:t xml:space="preserve">goto End </w:t>
        </w:r>
      </w:ins>
    </w:p>
    <w:p w:rsidR="00563D6E" w:rsidRPr="00563D6E" w:rsidRDefault="00563D6E" w:rsidP="00563D6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ins w:id="48" w:author="Unknown"/>
          <w:rFonts w:ascii="Courier New" w:eastAsia="Times New Roman" w:hAnsi="Courier New" w:cs="Courier New"/>
          <w:color w:val="000000"/>
          <w:sz w:val="19"/>
          <w:szCs w:val="19"/>
        </w:rPr>
      </w:pPr>
      <w:ins w:id="49" w:author="Unknown">
        <w:r w:rsidRPr="00563D6E">
          <w:rPr>
            <w:rFonts w:ascii="Courier New" w:eastAsia="Times New Roman" w:hAnsi="Courier New" w:cs="Courier New"/>
            <w:color w:val="000000"/>
            <w:sz w:val="19"/>
            <w:szCs w:val="19"/>
          </w:rPr>
          <w:t xml:space="preserve">:UNLOCK </w:t>
        </w:r>
      </w:ins>
    </w:p>
    <w:p w:rsidR="00563D6E" w:rsidRPr="00563D6E" w:rsidRDefault="00563D6E" w:rsidP="00563D6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ins w:id="50" w:author="Unknown"/>
          <w:rFonts w:ascii="Courier New" w:eastAsia="Times New Roman" w:hAnsi="Courier New" w:cs="Courier New"/>
          <w:color w:val="000000"/>
          <w:sz w:val="19"/>
          <w:szCs w:val="19"/>
        </w:rPr>
      </w:pPr>
      <w:ins w:id="51" w:author="Unknown">
        <w:r w:rsidRPr="00563D6E">
          <w:rPr>
            <w:rFonts w:ascii="Courier New" w:eastAsia="Times New Roman" w:hAnsi="Courier New" w:cs="Courier New"/>
            <w:color w:val="000000"/>
            <w:sz w:val="19"/>
            <w:szCs w:val="19"/>
          </w:rPr>
          <w:t xml:space="preserve">echo Enter password to unlock folder </w:t>
        </w:r>
      </w:ins>
    </w:p>
    <w:p w:rsidR="00563D6E" w:rsidRPr="00563D6E" w:rsidRDefault="00563D6E" w:rsidP="00563D6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ins w:id="52" w:author="Unknown"/>
          <w:rFonts w:ascii="Courier New" w:eastAsia="Times New Roman" w:hAnsi="Courier New" w:cs="Courier New"/>
          <w:color w:val="000000"/>
          <w:sz w:val="19"/>
          <w:szCs w:val="19"/>
        </w:rPr>
      </w:pPr>
      <w:ins w:id="53" w:author="Unknown">
        <w:r w:rsidRPr="00563D6E">
          <w:rPr>
            <w:rFonts w:ascii="Courier New" w:eastAsia="Times New Roman" w:hAnsi="Courier New" w:cs="Courier New"/>
            <w:color w:val="000000"/>
            <w:sz w:val="19"/>
            <w:szCs w:val="19"/>
          </w:rPr>
          <w:t xml:space="preserve">set/p "pass=&gt;" </w:t>
        </w:r>
      </w:ins>
    </w:p>
    <w:p w:rsidR="00563D6E" w:rsidRPr="00563D6E" w:rsidRDefault="00563D6E" w:rsidP="00563D6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ins w:id="54" w:author="Unknown"/>
          <w:rFonts w:ascii="Courier New" w:eastAsia="Times New Roman" w:hAnsi="Courier New" w:cs="Courier New"/>
          <w:color w:val="000000"/>
          <w:sz w:val="19"/>
          <w:szCs w:val="19"/>
        </w:rPr>
      </w:pPr>
      <w:ins w:id="55" w:author="Unknown">
        <w:r w:rsidRPr="00563D6E">
          <w:rPr>
            <w:rFonts w:ascii="Courier New" w:eastAsia="Times New Roman" w:hAnsi="Courier New" w:cs="Courier New"/>
            <w:color w:val="000000"/>
            <w:sz w:val="19"/>
            <w:szCs w:val="19"/>
          </w:rPr>
          <w:t xml:space="preserve">if NOT %pass%== PASSWORD_GOES_HERE goto FAIL </w:t>
        </w:r>
      </w:ins>
    </w:p>
    <w:p w:rsidR="00563D6E" w:rsidRPr="00563D6E" w:rsidRDefault="00563D6E" w:rsidP="00563D6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ins w:id="56" w:author="Unknown"/>
          <w:rFonts w:ascii="Courier New" w:eastAsia="Times New Roman" w:hAnsi="Courier New" w:cs="Courier New"/>
          <w:color w:val="000000"/>
          <w:sz w:val="19"/>
          <w:szCs w:val="19"/>
        </w:rPr>
      </w:pPr>
      <w:ins w:id="57" w:author="Unknown">
        <w:r w:rsidRPr="00563D6E">
          <w:rPr>
            <w:rFonts w:ascii="Courier New" w:eastAsia="Times New Roman" w:hAnsi="Courier New" w:cs="Courier New"/>
            <w:color w:val="000000"/>
            <w:sz w:val="19"/>
            <w:szCs w:val="19"/>
          </w:rPr>
          <w:t xml:space="preserve">attrib -h -s "HTG Locker" </w:t>
        </w:r>
      </w:ins>
    </w:p>
    <w:p w:rsidR="00563D6E" w:rsidRPr="00563D6E" w:rsidRDefault="00563D6E" w:rsidP="00563D6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ins w:id="58" w:author="Unknown"/>
          <w:rFonts w:ascii="Courier New" w:eastAsia="Times New Roman" w:hAnsi="Courier New" w:cs="Courier New"/>
          <w:color w:val="000000"/>
          <w:sz w:val="19"/>
          <w:szCs w:val="19"/>
        </w:rPr>
      </w:pPr>
      <w:ins w:id="59" w:author="Unknown">
        <w:r w:rsidRPr="00563D6E">
          <w:rPr>
            <w:rFonts w:ascii="Courier New" w:eastAsia="Times New Roman" w:hAnsi="Courier New" w:cs="Courier New"/>
            <w:color w:val="000000"/>
            <w:sz w:val="19"/>
            <w:szCs w:val="19"/>
          </w:rPr>
          <w:t xml:space="preserve">ren "HTG Locker" Private </w:t>
        </w:r>
      </w:ins>
    </w:p>
    <w:p w:rsidR="00563D6E" w:rsidRPr="00563D6E" w:rsidRDefault="00563D6E" w:rsidP="00563D6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ins w:id="60" w:author="Unknown"/>
          <w:rFonts w:ascii="Courier New" w:eastAsia="Times New Roman" w:hAnsi="Courier New" w:cs="Courier New"/>
          <w:color w:val="000000"/>
          <w:sz w:val="19"/>
          <w:szCs w:val="19"/>
        </w:rPr>
      </w:pPr>
      <w:ins w:id="61" w:author="Unknown">
        <w:r w:rsidRPr="00563D6E">
          <w:rPr>
            <w:rFonts w:ascii="Courier New" w:eastAsia="Times New Roman" w:hAnsi="Courier New" w:cs="Courier New"/>
            <w:color w:val="000000"/>
            <w:sz w:val="19"/>
            <w:szCs w:val="19"/>
          </w:rPr>
          <w:lastRenderedPageBreak/>
          <w:t xml:space="preserve">echo Folder Unlocked successfully </w:t>
        </w:r>
      </w:ins>
    </w:p>
    <w:p w:rsidR="00563D6E" w:rsidRPr="00563D6E" w:rsidRDefault="00563D6E" w:rsidP="00563D6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ins w:id="62" w:author="Unknown"/>
          <w:rFonts w:ascii="Courier New" w:eastAsia="Times New Roman" w:hAnsi="Courier New" w:cs="Courier New"/>
          <w:color w:val="000000"/>
          <w:sz w:val="19"/>
          <w:szCs w:val="19"/>
        </w:rPr>
      </w:pPr>
      <w:ins w:id="63" w:author="Unknown">
        <w:r w:rsidRPr="00563D6E">
          <w:rPr>
            <w:rFonts w:ascii="Courier New" w:eastAsia="Times New Roman" w:hAnsi="Courier New" w:cs="Courier New"/>
            <w:color w:val="000000"/>
            <w:sz w:val="19"/>
            <w:szCs w:val="19"/>
          </w:rPr>
          <w:t xml:space="preserve">goto End </w:t>
        </w:r>
      </w:ins>
    </w:p>
    <w:p w:rsidR="00563D6E" w:rsidRPr="00563D6E" w:rsidRDefault="00563D6E" w:rsidP="00563D6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ins w:id="64" w:author="Unknown"/>
          <w:rFonts w:ascii="Courier New" w:eastAsia="Times New Roman" w:hAnsi="Courier New" w:cs="Courier New"/>
          <w:color w:val="000000"/>
          <w:sz w:val="19"/>
          <w:szCs w:val="19"/>
        </w:rPr>
      </w:pPr>
      <w:ins w:id="65" w:author="Unknown">
        <w:r w:rsidRPr="00563D6E">
          <w:rPr>
            <w:rFonts w:ascii="Courier New" w:eastAsia="Times New Roman" w:hAnsi="Courier New" w:cs="Courier New"/>
            <w:color w:val="000000"/>
            <w:sz w:val="19"/>
            <w:szCs w:val="19"/>
          </w:rPr>
          <w:t xml:space="preserve">:FAIL </w:t>
        </w:r>
      </w:ins>
    </w:p>
    <w:p w:rsidR="00563D6E" w:rsidRPr="00563D6E" w:rsidRDefault="00563D6E" w:rsidP="00563D6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ins w:id="66" w:author="Unknown"/>
          <w:rFonts w:ascii="Courier New" w:eastAsia="Times New Roman" w:hAnsi="Courier New" w:cs="Courier New"/>
          <w:color w:val="000000"/>
          <w:sz w:val="19"/>
          <w:szCs w:val="19"/>
        </w:rPr>
      </w:pPr>
      <w:ins w:id="67" w:author="Unknown">
        <w:r w:rsidRPr="00563D6E">
          <w:rPr>
            <w:rFonts w:ascii="Courier New" w:eastAsia="Times New Roman" w:hAnsi="Courier New" w:cs="Courier New"/>
            <w:color w:val="000000"/>
            <w:sz w:val="19"/>
            <w:szCs w:val="19"/>
          </w:rPr>
          <w:t xml:space="preserve">echo Invalid password </w:t>
        </w:r>
      </w:ins>
    </w:p>
    <w:p w:rsidR="00563D6E" w:rsidRPr="00563D6E" w:rsidRDefault="00563D6E" w:rsidP="00563D6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ins w:id="68" w:author="Unknown"/>
          <w:rFonts w:ascii="Courier New" w:eastAsia="Times New Roman" w:hAnsi="Courier New" w:cs="Courier New"/>
          <w:color w:val="000000"/>
          <w:sz w:val="19"/>
          <w:szCs w:val="19"/>
        </w:rPr>
      </w:pPr>
      <w:ins w:id="69" w:author="Unknown">
        <w:r w:rsidRPr="00563D6E">
          <w:rPr>
            <w:rFonts w:ascii="Courier New" w:eastAsia="Times New Roman" w:hAnsi="Courier New" w:cs="Courier New"/>
            <w:color w:val="000000"/>
            <w:sz w:val="19"/>
            <w:szCs w:val="19"/>
          </w:rPr>
          <w:t xml:space="preserve">goto end </w:t>
        </w:r>
      </w:ins>
    </w:p>
    <w:p w:rsidR="00563D6E" w:rsidRPr="00563D6E" w:rsidRDefault="00563D6E" w:rsidP="00563D6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ins w:id="70" w:author="Unknown"/>
          <w:rFonts w:ascii="Courier New" w:eastAsia="Times New Roman" w:hAnsi="Courier New" w:cs="Courier New"/>
          <w:color w:val="000000"/>
          <w:sz w:val="19"/>
          <w:szCs w:val="19"/>
        </w:rPr>
      </w:pPr>
      <w:ins w:id="71" w:author="Unknown">
        <w:r w:rsidRPr="00563D6E">
          <w:rPr>
            <w:rFonts w:ascii="Courier New" w:eastAsia="Times New Roman" w:hAnsi="Courier New" w:cs="Courier New"/>
            <w:color w:val="000000"/>
            <w:sz w:val="19"/>
            <w:szCs w:val="19"/>
          </w:rPr>
          <w:t xml:space="preserve">:MDLOCKER </w:t>
        </w:r>
      </w:ins>
    </w:p>
    <w:p w:rsidR="00563D6E" w:rsidRPr="00563D6E" w:rsidRDefault="00563D6E" w:rsidP="00563D6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ins w:id="72" w:author="Unknown"/>
          <w:rFonts w:ascii="Courier New" w:eastAsia="Times New Roman" w:hAnsi="Courier New" w:cs="Courier New"/>
          <w:color w:val="000000"/>
          <w:sz w:val="19"/>
          <w:szCs w:val="19"/>
        </w:rPr>
      </w:pPr>
      <w:ins w:id="73" w:author="Unknown">
        <w:r w:rsidRPr="00563D6E">
          <w:rPr>
            <w:rFonts w:ascii="Courier New" w:eastAsia="Times New Roman" w:hAnsi="Courier New" w:cs="Courier New"/>
            <w:color w:val="000000"/>
            <w:sz w:val="19"/>
            <w:szCs w:val="19"/>
          </w:rPr>
          <w:t xml:space="preserve">md Private </w:t>
        </w:r>
      </w:ins>
    </w:p>
    <w:p w:rsidR="00563D6E" w:rsidRPr="00563D6E" w:rsidRDefault="00563D6E" w:rsidP="00563D6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ins w:id="74" w:author="Unknown"/>
          <w:rFonts w:ascii="Courier New" w:eastAsia="Times New Roman" w:hAnsi="Courier New" w:cs="Courier New"/>
          <w:color w:val="000000"/>
          <w:sz w:val="19"/>
          <w:szCs w:val="19"/>
        </w:rPr>
      </w:pPr>
      <w:ins w:id="75" w:author="Unknown">
        <w:r w:rsidRPr="00563D6E">
          <w:rPr>
            <w:rFonts w:ascii="Courier New" w:eastAsia="Times New Roman" w:hAnsi="Courier New" w:cs="Courier New"/>
            <w:color w:val="000000"/>
            <w:sz w:val="19"/>
            <w:szCs w:val="19"/>
          </w:rPr>
          <w:t xml:space="preserve">echo Private created successfully </w:t>
        </w:r>
      </w:ins>
    </w:p>
    <w:p w:rsidR="00563D6E" w:rsidRPr="00563D6E" w:rsidRDefault="00563D6E" w:rsidP="00563D6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rPr>
          <w:ins w:id="76" w:author="Unknown"/>
          <w:rFonts w:ascii="Courier New" w:eastAsia="Times New Roman" w:hAnsi="Courier New" w:cs="Courier New"/>
          <w:color w:val="000000"/>
          <w:sz w:val="19"/>
          <w:szCs w:val="19"/>
        </w:rPr>
      </w:pPr>
      <w:ins w:id="77" w:author="Unknown">
        <w:r w:rsidRPr="00563D6E">
          <w:rPr>
            <w:rFonts w:ascii="Courier New" w:eastAsia="Times New Roman" w:hAnsi="Courier New" w:cs="Courier New"/>
            <w:color w:val="000000"/>
            <w:sz w:val="19"/>
            <w:szCs w:val="19"/>
          </w:rPr>
          <w:t xml:space="preserve">goto End </w:t>
        </w:r>
      </w:ins>
    </w:p>
    <w:p w:rsidR="00563D6E" w:rsidRPr="00563D6E" w:rsidRDefault="00563D6E" w:rsidP="00563D6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7" w:lineRule="atLeast"/>
        <w:rPr>
          <w:ins w:id="78" w:author="Unknown"/>
          <w:rFonts w:ascii="Courier New" w:eastAsia="Times New Roman" w:hAnsi="Courier New" w:cs="Courier New"/>
          <w:color w:val="000000"/>
          <w:sz w:val="19"/>
          <w:szCs w:val="19"/>
        </w:rPr>
      </w:pPr>
      <w:ins w:id="79" w:author="Unknown">
        <w:r w:rsidRPr="00563D6E">
          <w:rPr>
            <w:rFonts w:ascii="Courier New" w:eastAsia="Times New Roman" w:hAnsi="Courier New" w:cs="Courier New"/>
            <w:color w:val="000000"/>
            <w:sz w:val="19"/>
            <w:szCs w:val="19"/>
          </w:rPr>
          <w:t>:End</w:t>
        </w:r>
      </w:ins>
    </w:p>
    <w:p w:rsidR="00563D6E" w:rsidRPr="00563D6E" w:rsidRDefault="00563D6E" w:rsidP="00563D6E">
      <w:pPr>
        <w:spacing w:before="300" w:after="300" w:line="315" w:lineRule="atLeast"/>
        <w:rPr>
          <w:ins w:id="80" w:author="Unknown"/>
          <w:rFonts w:ascii="Times New Roman" w:eastAsia="Times New Roman" w:hAnsi="Times New Roman" w:cs="Times New Roman"/>
          <w:color w:val="222222"/>
        </w:rPr>
      </w:pPr>
      <w:ins w:id="81" w:author="Unknown">
        <w:r w:rsidRPr="00563D6E">
          <w:rPr>
            <w:rFonts w:ascii="Times New Roman" w:eastAsia="Times New Roman" w:hAnsi="Times New Roman" w:cs="Times New Roman"/>
            <w:color w:val="222222"/>
          </w:rPr>
          <w:t>Change the PASSWORD_GOES_HERE text to the password you want to set. Now go ahead and save the file as locker.bat.</w:t>
        </w:r>
      </w:ins>
    </w:p>
    <w:p w:rsidR="00563D6E" w:rsidRPr="00563D6E" w:rsidRDefault="00563D6E" w:rsidP="00563D6E">
      <w:pPr>
        <w:spacing w:before="300" w:after="300" w:line="315" w:lineRule="atLeast"/>
        <w:rPr>
          <w:ins w:id="82" w:author="Unknown"/>
          <w:rFonts w:ascii="Times New Roman" w:eastAsia="Times New Roman" w:hAnsi="Times New Roman" w:cs="Times New Roman"/>
          <w:color w:val="222222"/>
        </w:rPr>
      </w:pPr>
      <w:r>
        <w:rPr>
          <w:rFonts w:ascii="Times New Roman" w:eastAsia="Times New Roman" w:hAnsi="Times New Roman" w:cs="Times New Roman"/>
          <w:noProof/>
          <w:color w:val="222222"/>
        </w:rPr>
        <w:drawing>
          <wp:inline distT="0" distB="0" distL="0" distR="0">
            <wp:extent cx="6191250" cy="3962400"/>
            <wp:effectExtent l="1905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8"/>
                    <a:srcRect/>
                    <a:stretch>
                      <a:fillRect/>
                    </a:stretch>
                  </pic:blipFill>
                  <pic:spPr bwMode="auto">
                    <a:xfrm>
                      <a:off x="0" y="0"/>
                      <a:ext cx="6191250" cy="3962400"/>
                    </a:xfrm>
                    <a:prstGeom prst="rect">
                      <a:avLst/>
                    </a:prstGeom>
                    <a:noFill/>
                    <a:ln w="9525">
                      <a:noFill/>
                      <a:miter lim="800000"/>
                      <a:headEnd/>
                      <a:tailEnd/>
                    </a:ln>
                  </pic:spPr>
                </pic:pic>
              </a:graphicData>
            </a:graphic>
          </wp:inline>
        </w:drawing>
      </w:r>
    </w:p>
    <w:p w:rsidR="00563D6E" w:rsidRPr="00563D6E" w:rsidRDefault="00563D6E" w:rsidP="00563D6E">
      <w:pPr>
        <w:spacing w:before="300" w:after="300" w:line="315" w:lineRule="atLeast"/>
        <w:rPr>
          <w:ins w:id="83" w:author="Unknown"/>
          <w:rFonts w:ascii="Times New Roman" w:eastAsia="Times New Roman" w:hAnsi="Times New Roman" w:cs="Times New Roman"/>
          <w:color w:val="222222"/>
        </w:rPr>
      </w:pPr>
      <w:ins w:id="84" w:author="Unknown">
        <w:r w:rsidRPr="00563D6E">
          <w:rPr>
            <w:rFonts w:ascii="Times New Roman" w:eastAsia="Times New Roman" w:hAnsi="Times New Roman" w:cs="Times New Roman"/>
            <w:color w:val="222222"/>
          </w:rPr>
          <w:t>Once the file is saved as a batch file you can delete the original text file.</w:t>
        </w:r>
      </w:ins>
    </w:p>
    <w:p w:rsidR="00563D6E" w:rsidRPr="00563D6E" w:rsidRDefault="00563D6E" w:rsidP="00563D6E">
      <w:pPr>
        <w:spacing w:before="300" w:after="300" w:line="315" w:lineRule="atLeast"/>
        <w:rPr>
          <w:ins w:id="85" w:author="Unknown"/>
          <w:rFonts w:ascii="Times New Roman" w:eastAsia="Times New Roman" w:hAnsi="Times New Roman" w:cs="Times New Roman"/>
          <w:color w:val="222222"/>
        </w:rPr>
      </w:pPr>
      <w:r>
        <w:rPr>
          <w:rFonts w:ascii="Times New Roman" w:eastAsia="Times New Roman" w:hAnsi="Times New Roman" w:cs="Times New Roman"/>
          <w:noProof/>
          <w:color w:val="222222"/>
        </w:rPr>
        <w:lastRenderedPageBreak/>
        <w:drawing>
          <wp:inline distT="0" distB="0" distL="0" distR="0">
            <wp:extent cx="4267200" cy="4648200"/>
            <wp:effectExtent l="1905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9"/>
                    <a:srcRect/>
                    <a:stretch>
                      <a:fillRect/>
                    </a:stretch>
                  </pic:blipFill>
                  <pic:spPr bwMode="auto">
                    <a:xfrm>
                      <a:off x="0" y="0"/>
                      <a:ext cx="4267200" cy="4648200"/>
                    </a:xfrm>
                    <a:prstGeom prst="rect">
                      <a:avLst/>
                    </a:prstGeom>
                    <a:noFill/>
                    <a:ln w="9525">
                      <a:noFill/>
                      <a:miter lim="800000"/>
                      <a:headEnd/>
                      <a:tailEnd/>
                    </a:ln>
                  </pic:spPr>
                </pic:pic>
              </a:graphicData>
            </a:graphic>
          </wp:inline>
        </w:drawing>
      </w:r>
    </w:p>
    <w:p w:rsidR="00563D6E" w:rsidRPr="00563D6E" w:rsidRDefault="00563D6E" w:rsidP="00563D6E">
      <w:pPr>
        <w:spacing w:before="300" w:after="300" w:line="315" w:lineRule="atLeast"/>
        <w:rPr>
          <w:ins w:id="86" w:author="Unknown"/>
          <w:rFonts w:ascii="Times New Roman" w:eastAsia="Times New Roman" w:hAnsi="Times New Roman" w:cs="Times New Roman"/>
          <w:color w:val="222222"/>
        </w:rPr>
      </w:pPr>
      <w:ins w:id="87" w:author="Unknown">
        <w:r w:rsidRPr="00563D6E">
          <w:rPr>
            <w:rFonts w:ascii="Times New Roman" w:eastAsia="Times New Roman" w:hAnsi="Times New Roman" w:cs="Times New Roman"/>
            <w:color w:val="222222"/>
          </w:rPr>
          <w:t>Now run your batch file by double clicking on it–the first time you run it, it will create a folder called Private. This is where you can store all your secret things. When you have finished adding all your stuff to the Private folder, run locker.bat again.</w:t>
        </w:r>
      </w:ins>
    </w:p>
    <w:p w:rsidR="00563D6E" w:rsidRPr="00563D6E" w:rsidRDefault="00563D6E" w:rsidP="00563D6E">
      <w:pPr>
        <w:spacing w:before="300" w:after="300" w:line="315" w:lineRule="atLeast"/>
        <w:rPr>
          <w:ins w:id="88" w:author="Unknown"/>
          <w:rFonts w:ascii="Times New Roman" w:eastAsia="Times New Roman" w:hAnsi="Times New Roman" w:cs="Times New Roman"/>
          <w:color w:val="222222"/>
        </w:rPr>
      </w:pPr>
      <w:r>
        <w:rPr>
          <w:rFonts w:ascii="Times New Roman" w:eastAsia="Times New Roman" w:hAnsi="Times New Roman" w:cs="Times New Roman"/>
          <w:noProof/>
          <w:color w:val="222222"/>
        </w:rPr>
        <w:lastRenderedPageBreak/>
        <w:drawing>
          <wp:inline distT="0" distB="0" distL="0" distR="0">
            <wp:extent cx="4067175" cy="3486150"/>
            <wp:effectExtent l="19050" t="0" r="9525"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0"/>
                    <a:srcRect/>
                    <a:stretch>
                      <a:fillRect/>
                    </a:stretch>
                  </pic:blipFill>
                  <pic:spPr bwMode="auto">
                    <a:xfrm>
                      <a:off x="0" y="0"/>
                      <a:ext cx="4067175" cy="3486150"/>
                    </a:xfrm>
                    <a:prstGeom prst="rect">
                      <a:avLst/>
                    </a:prstGeom>
                    <a:noFill/>
                    <a:ln w="9525">
                      <a:noFill/>
                      <a:miter lim="800000"/>
                      <a:headEnd/>
                      <a:tailEnd/>
                    </a:ln>
                  </pic:spPr>
                </pic:pic>
              </a:graphicData>
            </a:graphic>
          </wp:inline>
        </w:drawing>
      </w:r>
    </w:p>
    <w:p w:rsidR="00563D6E" w:rsidRPr="00563D6E" w:rsidRDefault="00563D6E" w:rsidP="00563D6E">
      <w:pPr>
        <w:spacing w:before="300" w:after="300" w:line="315" w:lineRule="atLeast"/>
        <w:rPr>
          <w:ins w:id="89" w:author="Unknown"/>
          <w:rFonts w:ascii="Times New Roman" w:eastAsia="Times New Roman" w:hAnsi="Times New Roman" w:cs="Times New Roman"/>
          <w:color w:val="222222"/>
        </w:rPr>
      </w:pPr>
      <w:ins w:id="90" w:author="Unknown">
        <w:r w:rsidRPr="00563D6E">
          <w:rPr>
            <w:rFonts w:ascii="Times New Roman" w:eastAsia="Times New Roman" w:hAnsi="Times New Roman" w:cs="Times New Roman"/>
            <w:color w:val="222222"/>
          </w:rPr>
          <w:t>This time you will be asked if you sure that you want to lock the folder, press the “Y” key and hit enter to lock your folder.</w:t>
        </w:r>
      </w:ins>
    </w:p>
    <w:p w:rsidR="00563D6E" w:rsidRPr="00563D6E" w:rsidRDefault="00563D6E" w:rsidP="00563D6E">
      <w:pPr>
        <w:spacing w:before="300" w:after="300" w:line="315" w:lineRule="atLeast"/>
        <w:rPr>
          <w:ins w:id="91" w:author="Unknown"/>
          <w:rFonts w:ascii="Times New Roman" w:eastAsia="Times New Roman" w:hAnsi="Times New Roman" w:cs="Times New Roman"/>
          <w:color w:val="222222"/>
        </w:rPr>
      </w:pPr>
      <w:r>
        <w:rPr>
          <w:rFonts w:ascii="Times New Roman" w:eastAsia="Times New Roman" w:hAnsi="Times New Roman" w:cs="Times New Roman"/>
          <w:noProof/>
          <w:color w:val="222222"/>
        </w:rPr>
        <w:drawing>
          <wp:inline distT="0" distB="0" distL="0" distR="0">
            <wp:extent cx="6191250" cy="3257550"/>
            <wp:effectExtent l="19050" t="0" r="0"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1"/>
                    <a:srcRect/>
                    <a:stretch>
                      <a:fillRect/>
                    </a:stretch>
                  </pic:blipFill>
                  <pic:spPr bwMode="auto">
                    <a:xfrm>
                      <a:off x="0" y="0"/>
                      <a:ext cx="6191250" cy="3257550"/>
                    </a:xfrm>
                    <a:prstGeom prst="rect">
                      <a:avLst/>
                    </a:prstGeom>
                    <a:noFill/>
                    <a:ln w="9525">
                      <a:noFill/>
                      <a:miter lim="800000"/>
                      <a:headEnd/>
                      <a:tailEnd/>
                    </a:ln>
                  </pic:spPr>
                </pic:pic>
              </a:graphicData>
            </a:graphic>
          </wp:inline>
        </w:drawing>
      </w:r>
    </w:p>
    <w:p w:rsidR="00563D6E" w:rsidRPr="00563D6E" w:rsidRDefault="00563D6E" w:rsidP="00563D6E">
      <w:pPr>
        <w:spacing w:before="300" w:after="300" w:line="315" w:lineRule="atLeast"/>
        <w:rPr>
          <w:ins w:id="92" w:author="Unknown"/>
          <w:rFonts w:ascii="Times New Roman" w:eastAsia="Times New Roman" w:hAnsi="Times New Roman" w:cs="Times New Roman"/>
          <w:color w:val="222222"/>
        </w:rPr>
      </w:pPr>
      <w:ins w:id="93" w:author="Unknown">
        <w:r w:rsidRPr="00563D6E">
          <w:rPr>
            <w:rFonts w:ascii="Times New Roman" w:eastAsia="Times New Roman" w:hAnsi="Times New Roman" w:cs="Times New Roman"/>
            <w:color w:val="222222"/>
          </w:rPr>
          <w:t>You will see that your Private folder quickly disappears.</w:t>
        </w:r>
      </w:ins>
    </w:p>
    <w:p w:rsidR="00563D6E" w:rsidRPr="00563D6E" w:rsidRDefault="00563D6E" w:rsidP="00563D6E">
      <w:pPr>
        <w:spacing w:before="300" w:after="300" w:line="315" w:lineRule="atLeast"/>
        <w:rPr>
          <w:ins w:id="94" w:author="Unknown"/>
          <w:rFonts w:ascii="Times New Roman" w:eastAsia="Times New Roman" w:hAnsi="Times New Roman" w:cs="Times New Roman"/>
          <w:color w:val="222222"/>
        </w:rPr>
      </w:pPr>
      <w:r>
        <w:rPr>
          <w:rFonts w:ascii="Times New Roman" w:eastAsia="Times New Roman" w:hAnsi="Times New Roman" w:cs="Times New Roman"/>
          <w:noProof/>
          <w:color w:val="222222"/>
        </w:rPr>
        <w:lastRenderedPageBreak/>
        <w:drawing>
          <wp:inline distT="0" distB="0" distL="0" distR="0">
            <wp:extent cx="4705350" cy="2981325"/>
            <wp:effectExtent l="19050" t="0" r="0"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2"/>
                    <a:srcRect/>
                    <a:stretch>
                      <a:fillRect/>
                    </a:stretch>
                  </pic:blipFill>
                  <pic:spPr bwMode="auto">
                    <a:xfrm>
                      <a:off x="0" y="0"/>
                      <a:ext cx="4705350" cy="2981325"/>
                    </a:xfrm>
                    <a:prstGeom prst="rect">
                      <a:avLst/>
                    </a:prstGeom>
                    <a:noFill/>
                    <a:ln w="9525">
                      <a:noFill/>
                      <a:miter lim="800000"/>
                      <a:headEnd/>
                      <a:tailEnd/>
                    </a:ln>
                  </pic:spPr>
                </pic:pic>
              </a:graphicData>
            </a:graphic>
          </wp:inline>
        </w:drawing>
      </w:r>
    </w:p>
    <w:p w:rsidR="00563D6E" w:rsidRPr="00563D6E" w:rsidRDefault="00563D6E" w:rsidP="00563D6E">
      <w:pPr>
        <w:spacing w:before="300" w:after="300" w:line="315" w:lineRule="atLeast"/>
        <w:rPr>
          <w:ins w:id="95" w:author="Unknown"/>
          <w:rFonts w:ascii="Times New Roman" w:eastAsia="Times New Roman" w:hAnsi="Times New Roman" w:cs="Times New Roman"/>
          <w:color w:val="222222"/>
        </w:rPr>
      </w:pPr>
      <w:ins w:id="96" w:author="Unknown">
        <w:r w:rsidRPr="00563D6E">
          <w:rPr>
            <w:rFonts w:ascii="Times New Roman" w:eastAsia="Times New Roman" w:hAnsi="Times New Roman" w:cs="Times New Roman"/>
            <w:color w:val="222222"/>
          </w:rPr>
          <w:t>If you run the script yet again, you will prompted for a password.</w:t>
        </w:r>
      </w:ins>
    </w:p>
    <w:p w:rsidR="00563D6E" w:rsidRPr="00563D6E" w:rsidRDefault="00563D6E" w:rsidP="00563D6E">
      <w:pPr>
        <w:spacing w:before="300" w:after="300" w:line="315" w:lineRule="atLeast"/>
        <w:rPr>
          <w:ins w:id="97" w:author="Unknown"/>
          <w:rFonts w:ascii="Times New Roman" w:eastAsia="Times New Roman" w:hAnsi="Times New Roman" w:cs="Times New Roman"/>
          <w:color w:val="222222"/>
        </w:rPr>
      </w:pPr>
      <w:r>
        <w:rPr>
          <w:rFonts w:ascii="Times New Roman" w:eastAsia="Times New Roman" w:hAnsi="Times New Roman" w:cs="Times New Roman"/>
          <w:noProof/>
          <w:color w:val="222222"/>
        </w:rPr>
        <w:drawing>
          <wp:inline distT="0" distB="0" distL="0" distR="0">
            <wp:extent cx="6191250" cy="3257550"/>
            <wp:effectExtent l="19050" t="0" r="0"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3"/>
                    <a:srcRect/>
                    <a:stretch>
                      <a:fillRect/>
                    </a:stretch>
                  </pic:blipFill>
                  <pic:spPr bwMode="auto">
                    <a:xfrm>
                      <a:off x="0" y="0"/>
                      <a:ext cx="6191250" cy="3257550"/>
                    </a:xfrm>
                    <a:prstGeom prst="rect">
                      <a:avLst/>
                    </a:prstGeom>
                    <a:noFill/>
                    <a:ln w="9525">
                      <a:noFill/>
                      <a:miter lim="800000"/>
                      <a:headEnd/>
                      <a:tailEnd/>
                    </a:ln>
                  </pic:spPr>
                </pic:pic>
              </a:graphicData>
            </a:graphic>
          </wp:inline>
        </w:drawing>
      </w:r>
    </w:p>
    <w:p w:rsidR="00563D6E" w:rsidRPr="00563D6E" w:rsidRDefault="00563D6E" w:rsidP="00563D6E">
      <w:pPr>
        <w:spacing w:before="300" w:after="300" w:line="315" w:lineRule="atLeast"/>
        <w:rPr>
          <w:ins w:id="98" w:author="Unknown"/>
          <w:rFonts w:ascii="Times New Roman" w:eastAsia="Times New Roman" w:hAnsi="Times New Roman" w:cs="Times New Roman"/>
          <w:color w:val="222222"/>
        </w:rPr>
      </w:pPr>
      <w:ins w:id="99" w:author="Unknown">
        <w:r w:rsidRPr="00563D6E">
          <w:rPr>
            <w:rFonts w:ascii="Times New Roman" w:eastAsia="Times New Roman" w:hAnsi="Times New Roman" w:cs="Times New Roman"/>
            <w:color w:val="222222"/>
          </w:rPr>
          <w:t>If you enter the same password as you set in the script the Private folder will reappear if you enter the incorrect password the script will just Terminate.</w:t>
        </w:r>
      </w:ins>
    </w:p>
    <w:p w:rsidR="00563D6E" w:rsidRPr="00563D6E" w:rsidRDefault="00563D6E" w:rsidP="00563D6E">
      <w:pPr>
        <w:spacing w:after="0" w:line="240" w:lineRule="auto"/>
        <w:outlineLvl w:val="2"/>
        <w:rPr>
          <w:ins w:id="100" w:author="Unknown"/>
          <w:rFonts w:ascii="Times New Roman" w:eastAsia="Times New Roman" w:hAnsi="Times New Roman" w:cs="Times New Roman"/>
          <w:b/>
          <w:bCs/>
          <w:color w:val="172232"/>
          <w:sz w:val="27"/>
          <w:szCs w:val="27"/>
        </w:rPr>
      </w:pPr>
      <w:ins w:id="101" w:author="Unknown">
        <w:r w:rsidRPr="00563D6E">
          <w:rPr>
            <w:rFonts w:ascii="Times New Roman" w:eastAsia="Times New Roman" w:hAnsi="Times New Roman" w:cs="Times New Roman"/>
            <w:b/>
            <w:bCs/>
            <w:color w:val="172232"/>
            <w:sz w:val="27"/>
            <w:szCs w:val="27"/>
          </w:rPr>
          <w:t>How to See the Files Again</w:t>
        </w:r>
      </w:ins>
    </w:p>
    <w:p w:rsidR="00563D6E" w:rsidRPr="00563D6E" w:rsidRDefault="00563D6E" w:rsidP="00563D6E">
      <w:pPr>
        <w:spacing w:before="300" w:after="300" w:line="315" w:lineRule="atLeast"/>
        <w:rPr>
          <w:ins w:id="102" w:author="Unknown"/>
          <w:rFonts w:ascii="Times New Roman" w:eastAsia="Times New Roman" w:hAnsi="Times New Roman" w:cs="Times New Roman"/>
          <w:color w:val="222222"/>
        </w:rPr>
      </w:pPr>
      <w:ins w:id="103" w:author="Unknown">
        <w:r w:rsidRPr="00563D6E">
          <w:rPr>
            <w:rFonts w:ascii="Times New Roman" w:eastAsia="Times New Roman" w:hAnsi="Times New Roman" w:cs="Times New Roman"/>
            <w:color w:val="222222"/>
          </w:rPr>
          <w:lastRenderedPageBreak/>
          <w:t>Most people don’t know how to show system files, but anybody who has some experience will probably be able to quickly figure it out in the Folder Options. To see the files again, all you have to do is uncheck the boxes for “Show hidden files, folders, and drives” and uncheck the box for “Hide protected operating system files”.</w:t>
        </w:r>
      </w:ins>
    </w:p>
    <w:p w:rsidR="00563D6E" w:rsidRPr="00563D6E" w:rsidRDefault="00563D6E" w:rsidP="00563D6E">
      <w:pPr>
        <w:spacing w:before="300" w:after="300" w:line="315" w:lineRule="atLeast"/>
        <w:rPr>
          <w:ins w:id="104" w:author="Unknown"/>
          <w:rFonts w:ascii="Times New Roman" w:eastAsia="Times New Roman" w:hAnsi="Times New Roman" w:cs="Times New Roman"/>
          <w:color w:val="222222"/>
        </w:rPr>
      </w:pPr>
      <w:r>
        <w:rPr>
          <w:rFonts w:ascii="Times New Roman" w:eastAsia="Times New Roman" w:hAnsi="Times New Roman" w:cs="Times New Roman"/>
          <w:noProof/>
          <w:color w:val="222222"/>
        </w:rPr>
        <w:drawing>
          <wp:inline distT="0" distB="0" distL="0" distR="0">
            <wp:extent cx="3867150" cy="4648200"/>
            <wp:effectExtent l="19050" t="0" r="0" b="0"/>
            <wp:docPr id="10" name="Picture 10" descr="http://www.howtogeek.com/wp-content/uploads/2012/02/406x488ximage40.png.pagespeed.gp+jp+jw+pj+js+rj+rp+rw+ri+cp+md.ic.2y77RZeD1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howtogeek.com/wp-content/uploads/2012/02/406x488ximage40.png.pagespeed.gp+jp+jw+pj+js+rj+rp+rw+ri+cp+md.ic.2y77RZeD1p.png"/>
                    <pic:cNvPicPr>
                      <a:picLocks noChangeAspect="1" noChangeArrowheads="1"/>
                    </pic:cNvPicPr>
                  </pic:nvPicPr>
                  <pic:blipFill>
                    <a:blip r:embed="rId14"/>
                    <a:srcRect/>
                    <a:stretch>
                      <a:fillRect/>
                    </a:stretch>
                  </pic:blipFill>
                  <pic:spPr bwMode="auto">
                    <a:xfrm>
                      <a:off x="0" y="0"/>
                      <a:ext cx="3867150" cy="4648200"/>
                    </a:xfrm>
                    <a:prstGeom prst="rect">
                      <a:avLst/>
                    </a:prstGeom>
                    <a:noFill/>
                    <a:ln w="9525">
                      <a:noFill/>
                      <a:miter lim="800000"/>
                      <a:headEnd/>
                      <a:tailEnd/>
                    </a:ln>
                  </pic:spPr>
                </pic:pic>
              </a:graphicData>
            </a:graphic>
          </wp:inline>
        </w:drawing>
      </w:r>
    </w:p>
    <w:p w:rsidR="00563D6E" w:rsidRPr="00563D6E" w:rsidRDefault="00563D6E" w:rsidP="00563D6E">
      <w:pPr>
        <w:spacing w:before="300" w:after="300" w:line="315" w:lineRule="atLeast"/>
        <w:rPr>
          <w:ins w:id="105" w:author="Unknown"/>
          <w:rFonts w:ascii="Times New Roman" w:eastAsia="Times New Roman" w:hAnsi="Times New Roman" w:cs="Times New Roman"/>
          <w:color w:val="222222"/>
        </w:rPr>
      </w:pPr>
      <w:ins w:id="106" w:author="Unknown">
        <w:r w:rsidRPr="00563D6E">
          <w:rPr>
            <w:rFonts w:ascii="Times New Roman" w:eastAsia="Times New Roman" w:hAnsi="Times New Roman" w:cs="Times New Roman"/>
            <w:color w:val="222222"/>
          </w:rPr>
          <w:t>But any ordinary user who unchecks the box will most probably be scared off by the warning message that appears.</w:t>
        </w:r>
      </w:ins>
    </w:p>
    <w:p w:rsidR="00563D6E" w:rsidRPr="00563D6E" w:rsidRDefault="00563D6E" w:rsidP="00563D6E">
      <w:pPr>
        <w:spacing w:before="300" w:after="300" w:line="315" w:lineRule="atLeast"/>
        <w:rPr>
          <w:ins w:id="107" w:author="Unknown"/>
          <w:rFonts w:ascii="Times New Roman" w:eastAsia="Times New Roman" w:hAnsi="Times New Roman" w:cs="Times New Roman"/>
          <w:color w:val="222222"/>
        </w:rPr>
      </w:pPr>
      <w:r>
        <w:rPr>
          <w:rFonts w:ascii="Times New Roman" w:eastAsia="Times New Roman" w:hAnsi="Times New Roman" w:cs="Times New Roman"/>
          <w:noProof/>
          <w:color w:val="222222"/>
        </w:rPr>
        <w:lastRenderedPageBreak/>
        <w:drawing>
          <wp:inline distT="0" distB="0" distL="0" distR="0">
            <wp:extent cx="5715000" cy="2162175"/>
            <wp:effectExtent l="19050" t="0" r="0" b="0"/>
            <wp:docPr id="11" name="Picture 11" descr="http://www.howtogeek.com/wp-content/uploads/2012/02/600x227ximage41.png.pagespeed.gp+jp+jw+pj+js+rj+rp+rw+ri+cp+md.ic.NLqYghMo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howtogeek.com/wp-content/uploads/2012/02/600x227ximage41.png.pagespeed.gp+jp+jw+pj+js+rj+rp+rw+ri+cp+md.ic.NLqYghMoa0.png"/>
                    <pic:cNvPicPr>
                      <a:picLocks noChangeAspect="1" noChangeArrowheads="1"/>
                    </pic:cNvPicPr>
                  </pic:nvPicPr>
                  <pic:blipFill>
                    <a:blip r:embed="rId15"/>
                    <a:srcRect/>
                    <a:stretch>
                      <a:fillRect/>
                    </a:stretch>
                  </pic:blipFill>
                  <pic:spPr bwMode="auto">
                    <a:xfrm>
                      <a:off x="0" y="0"/>
                      <a:ext cx="5715000" cy="2162175"/>
                    </a:xfrm>
                    <a:prstGeom prst="rect">
                      <a:avLst/>
                    </a:prstGeom>
                    <a:noFill/>
                    <a:ln w="9525">
                      <a:noFill/>
                      <a:miter lim="800000"/>
                      <a:headEnd/>
                      <a:tailEnd/>
                    </a:ln>
                  </pic:spPr>
                </pic:pic>
              </a:graphicData>
            </a:graphic>
          </wp:inline>
        </w:drawing>
      </w:r>
    </w:p>
    <w:p w:rsidR="00563D6E" w:rsidRPr="00563D6E" w:rsidRDefault="00563D6E" w:rsidP="00563D6E">
      <w:pPr>
        <w:spacing w:before="300" w:after="300" w:line="315" w:lineRule="atLeast"/>
        <w:rPr>
          <w:ins w:id="108" w:author="Unknown"/>
          <w:rFonts w:ascii="Times New Roman" w:eastAsia="Times New Roman" w:hAnsi="Times New Roman" w:cs="Times New Roman"/>
          <w:color w:val="222222"/>
        </w:rPr>
      </w:pPr>
      <w:ins w:id="109" w:author="Unknown">
        <w:r w:rsidRPr="00563D6E">
          <w:rPr>
            <w:rFonts w:ascii="Times New Roman" w:eastAsia="Times New Roman" w:hAnsi="Times New Roman" w:cs="Times New Roman"/>
            <w:color w:val="222222"/>
          </w:rPr>
          <w:t>The second way someone could comprise the folder is to open the batch file and read your password. It’s definitely not a really secure way to hide your files, but it is fun.</w:t>
        </w:r>
      </w:ins>
    </w:p>
    <w:p w:rsidR="00563D6E" w:rsidRPr="00563D6E" w:rsidRDefault="00563D6E" w:rsidP="00563D6E">
      <w:pPr>
        <w:spacing w:before="300" w:after="300" w:line="315" w:lineRule="atLeast"/>
        <w:rPr>
          <w:ins w:id="110" w:author="Unknown"/>
          <w:rFonts w:ascii="Times New Roman" w:eastAsia="Times New Roman" w:hAnsi="Times New Roman" w:cs="Times New Roman"/>
          <w:color w:val="222222"/>
        </w:rPr>
      </w:pPr>
      <w:ins w:id="111" w:author="Unknown">
        <w:r w:rsidRPr="00563D6E">
          <w:rPr>
            <w:rFonts w:ascii="Times New Roman" w:eastAsia="Times New Roman" w:hAnsi="Times New Roman" w:cs="Times New Roman"/>
            <w:i/>
            <w:iCs/>
            <w:color w:val="222222"/>
          </w:rPr>
          <w:t>Attribution note:</w:t>
        </w:r>
        <w:r w:rsidRPr="00563D6E">
          <w:rPr>
            <w:rFonts w:ascii="Times New Roman" w:eastAsia="Times New Roman" w:hAnsi="Times New Roman" w:cs="Times New Roman"/>
            <w:color w:val="222222"/>
          </w:rPr>
          <w:t> We found this script on dozens of different web sites going back many years. We have no idea who first created the script, so we’ve omitted any sort of attribution link. If you do have proof that you first created the script, contact us and we’ll adjust the article accordingly.</w:t>
        </w:r>
      </w:ins>
    </w:p>
    <w:p w:rsidR="00563D6E" w:rsidRPr="00563D6E" w:rsidRDefault="00563D6E" w:rsidP="00563D6E">
      <w:pPr>
        <w:spacing w:after="0" w:line="240" w:lineRule="auto"/>
        <w:outlineLvl w:val="2"/>
        <w:rPr>
          <w:ins w:id="112" w:author="Unknown"/>
          <w:rFonts w:ascii="Times New Roman" w:eastAsia="Times New Roman" w:hAnsi="Times New Roman" w:cs="Times New Roman"/>
          <w:b/>
          <w:bCs/>
          <w:color w:val="172232"/>
          <w:sz w:val="27"/>
          <w:szCs w:val="27"/>
        </w:rPr>
      </w:pPr>
      <w:ins w:id="113" w:author="Unknown">
        <w:r w:rsidRPr="00563D6E">
          <w:rPr>
            <w:rFonts w:ascii="Times New Roman" w:eastAsia="Times New Roman" w:hAnsi="Times New Roman" w:cs="Times New Roman"/>
            <w:b/>
            <w:bCs/>
            <w:color w:val="172232"/>
            <w:sz w:val="27"/>
            <w:szCs w:val="27"/>
          </w:rPr>
          <w:t>If You Forget Your Password</w:t>
        </w:r>
      </w:ins>
    </w:p>
    <w:p w:rsidR="00563D6E" w:rsidRPr="00563D6E" w:rsidRDefault="00563D6E" w:rsidP="00563D6E">
      <w:pPr>
        <w:spacing w:before="300" w:after="300" w:line="315" w:lineRule="atLeast"/>
        <w:rPr>
          <w:ins w:id="114" w:author="Unknown"/>
          <w:rFonts w:ascii="Times New Roman" w:eastAsia="Times New Roman" w:hAnsi="Times New Roman" w:cs="Times New Roman"/>
          <w:color w:val="222222"/>
        </w:rPr>
      </w:pPr>
      <w:ins w:id="115" w:author="Unknown">
        <w:r w:rsidRPr="00563D6E">
          <w:rPr>
            <w:rFonts w:ascii="Times New Roman" w:eastAsia="Times New Roman" w:hAnsi="Times New Roman" w:cs="Times New Roman"/>
            <w:color w:val="222222"/>
          </w:rPr>
          <w:t>Seems like once a week somebody writes in asking how to figure out the password they set. And the answer is really simple: Right-click on the locker.bat file and choose Edit.</w:t>
        </w:r>
      </w:ins>
    </w:p>
    <w:p w:rsidR="00563D6E" w:rsidRPr="00563D6E" w:rsidRDefault="00563D6E" w:rsidP="00563D6E">
      <w:pPr>
        <w:spacing w:before="300" w:after="300" w:line="315" w:lineRule="atLeast"/>
        <w:rPr>
          <w:ins w:id="116" w:author="Unknown"/>
          <w:rFonts w:ascii="Times New Roman" w:eastAsia="Times New Roman" w:hAnsi="Times New Roman" w:cs="Times New Roman"/>
          <w:color w:val="222222"/>
        </w:rPr>
      </w:pPr>
      <w:r>
        <w:rPr>
          <w:rFonts w:ascii="Times New Roman" w:eastAsia="Times New Roman" w:hAnsi="Times New Roman" w:cs="Times New Roman"/>
          <w:noProof/>
          <w:color w:val="222222"/>
        </w:rPr>
        <w:drawing>
          <wp:inline distT="0" distB="0" distL="0" distR="0">
            <wp:extent cx="4686300" cy="1971675"/>
            <wp:effectExtent l="19050" t="0" r="0" b="0"/>
            <wp:docPr id="12" name="Picture 12" descr="http://www.howtogeek.com/wp-content/uploads/2014/08/ximg_53f5a601de35f.png.pagespeed.gp+jp+jw+pj+js+rj+rp+rw+ri+cp+md.ic.ybgPqTuHt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howtogeek.com/wp-content/uploads/2014/08/ximg_53f5a601de35f.png.pagespeed.gp+jp+jw+pj+js+rj+rp+rw+ri+cp+md.ic.ybgPqTuHtz.png"/>
                    <pic:cNvPicPr>
                      <a:picLocks noChangeAspect="1" noChangeArrowheads="1"/>
                    </pic:cNvPicPr>
                  </pic:nvPicPr>
                  <pic:blipFill>
                    <a:blip r:embed="rId16"/>
                    <a:srcRect/>
                    <a:stretch>
                      <a:fillRect/>
                    </a:stretch>
                  </pic:blipFill>
                  <pic:spPr bwMode="auto">
                    <a:xfrm>
                      <a:off x="0" y="0"/>
                      <a:ext cx="4686300" cy="1971675"/>
                    </a:xfrm>
                    <a:prstGeom prst="rect">
                      <a:avLst/>
                    </a:prstGeom>
                    <a:noFill/>
                    <a:ln w="9525">
                      <a:noFill/>
                      <a:miter lim="800000"/>
                      <a:headEnd/>
                      <a:tailEnd/>
                    </a:ln>
                  </pic:spPr>
                </pic:pic>
              </a:graphicData>
            </a:graphic>
          </wp:inline>
        </w:drawing>
      </w:r>
    </w:p>
    <w:p w:rsidR="00563D6E" w:rsidRPr="00563D6E" w:rsidRDefault="00563D6E" w:rsidP="00563D6E">
      <w:pPr>
        <w:spacing w:before="300" w:after="300" w:line="315" w:lineRule="atLeast"/>
        <w:rPr>
          <w:ins w:id="117" w:author="Unknown"/>
          <w:rFonts w:ascii="Times New Roman" w:eastAsia="Times New Roman" w:hAnsi="Times New Roman" w:cs="Times New Roman"/>
          <w:color w:val="222222"/>
        </w:rPr>
      </w:pPr>
      <w:ins w:id="118" w:author="Unknown">
        <w:r w:rsidRPr="00563D6E">
          <w:rPr>
            <w:rFonts w:ascii="Times New Roman" w:eastAsia="Times New Roman" w:hAnsi="Times New Roman" w:cs="Times New Roman"/>
            <w:color w:val="222222"/>
          </w:rPr>
          <w:t>Then you can see the password you set in the file.</w:t>
        </w:r>
      </w:ins>
    </w:p>
    <w:p w:rsidR="00630492" w:rsidRDefault="00563D6E" w:rsidP="00563D6E">
      <w:ins w:id="119" w:author="Unknown">
        <w:r w:rsidRPr="00563D6E">
          <w:rPr>
            <w:rFonts w:ascii="bebas_neueregular" w:eastAsia="Times New Roman" w:hAnsi="bebas_neueregular" w:cs="Times New Roman"/>
            <w:color w:val="868686"/>
            <w:sz w:val="29"/>
            <w:szCs w:val="29"/>
            <w:shd w:val="clear" w:color="auto" w:fill="FFFFFF"/>
          </w:rPr>
          <w:fldChar w:fldCharType="begin"/>
        </w:r>
        <w:r w:rsidRPr="00563D6E">
          <w:rPr>
            <w:rFonts w:ascii="bebas_neueregular" w:eastAsia="Times New Roman" w:hAnsi="bebas_neueregular" w:cs="Times New Roman"/>
            <w:color w:val="868686"/>
            <w:sz w:val="29"/>
            <w:szCs w:val="29"/>
            <w:shd w:val="clear" w:color="auto" w:fill="FFFFFF"/>
          </w:rPr>
          <w:instrText xml:space="preserve"> HYPERLINK "http://www.howtogeek.com/105633/how-to-create-a-password-protected-folder-without-any-extra-software/" </w:instrText>
        </w:r>
        <w:r w:rsidRPr="00563D6E">
          <w:rPr>
            <w:rFonts w:ascii="bebas_neueregular" w:eastAsia="Times New Roman" w:hAnsi="bebas_neueregular" w:cs="Times New Roman"/>
            <w:color w:val="868686"/>
            <w:sz w:val="29"/>
            <w:szCs w:val="29"/>
            <w:shd w:val="clear" w:color="auto" w:fill="FFFFFF"/>
          </w:rPr>
          <w:fldChar w:fldCharType="separate"/>
        </w:r>
        <w:r w:rsidRPr="00563D6E">
          <w:rPr>
            <w:rFonts w:ascii="bebas_neueregular" w:eastAsia="Times New Roman" w:hAnsi="bebas_neueregular" w:cs="Times New Roman"/>
            <w:color w:val="585858"/>
            <w:sz w:val="29"/>
            <w:u w:val="single"/>
          </w:rPr>
          <w:t>JOIN THE DISCUSSION (12 REPLIES)</w:t>
        </w:r>
        <w:r w:rsidRPr="00563D6E">
          <w:rPr>
            <w:rFonts w:ascii="bebas_neueregular" w:eastAsia="Times New Roman" w:hAnsi="bebas_neueregular" w:cs="Times New Roman"/>
            <w:color w:val="868686"/>
            <w:sz w:val="29"/>
            <w:szCs w:val="29"/>
            <w:shd w:val="clear" w:color="auto" w:fill="FFFFFF"/>
          </w:rPr>
          <w:fldChar w:fldCharType="end"/>
        </w:r>
      </w:ins>
    </w:p>
    <w:sectPr w:rsidR="00630492" w:rsidSect="006304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ebas_neue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63D6E"/>
    <w:rsid w:val="00563D6E"/>
    <w:rsid w:val="006304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492"/>
  </w:style>
  <w:style w:type="paragraph" w:styleId="Heading2">
    <w:name w:val="heading 2"/>
    <w:basedOn w:val="Normal"/>
    <w:link w:val="Heading2Char"/>
    <w:uiPriority w:val="9"/>
    <w:qFormat/>
    <w:rsid w:val="00563D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3D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3D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3D6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63D6E"/>
    <w:rPr>
      <w:color w:val="0000FF"/>
      <w:u w:val="single"/>
    </w:rPr>
  </w:style>
  <w:style w:type="paragraph" w:styleId="NormalWeb">
    <w:name w:val="Normal (Web)"/>
    <w:basedOn w:val="Normal"/>
    <w:uiPriority w:val="99"/>
    <w:semiHidden/>
    <w:unhideWhenUsed/>
    <w:rsid w:val="00563D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3D6E"/>
    <w:rPr>
      <w:b/>
      <w:bCs/>
    </w:rPr>
  </w:style>
  <w:style w:type="character" w:styleId="Emphasis">
    <w:name w:val="Emphasis"/>
    <w:basedOn w:val="DefaultParagraphFont"/>
    <w:uiPriority w:val="20"/>
    <w:qFormat/>
    <w:rsid w:val="00563D6E"/>
    <w:rPr>
      <w:i/>
      <w:iCs/>
    </w:rPr>
  </w:style>
  <w:style w:type="paragraph" w:styleId="HTMLPreformatted">
    <w:name w:val="HTML Preformatted"/>
    <w:basedOn w:val="Normal"/>
    <w:link w:val="HTMLPreformattedChar"/>
    <w:uiPriority w:val="99"/>
    <w:semiHidden/>
    <w:unhideWhenUsed/>
    <w:rsid w:val="00563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3D6E"/>
    <w:rPr>
      <w:rFonts w:ascii="Courier New" w:eastAsia="Times New Roman" w:hAnsi="Courier New" w:cs="Courier New"/>
      <w:sz w:val="20"/>
      <w:szCs w:val="20"/>
    </w:rPr>
  </w:style>
  <w:style w:type="character" w:customStyle="1" w:styleId="apple-converted-space">
    <w:name w:val="apple-converted-space"/>
    <w:basedOn w:val="DefaultParagraphFont"/>
    <w:rsid w:val="00563D6E"/>
  </w:style>
  <w:style w:type="paragraph" w:styleId="BalloonText">
    <w:name w:val="Balloon Text"/>
    <w:basedOn w:val="Normal"/>
    <w:link w:val="BalloonTextChar"/>
    <w:uiPriority w:val="99"/>
    <w:semiHidden/>
    <w:unhideWhenUsed/>
    <w:rsid w:val="00563D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D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3921958">
      <w:bodyDiv w:val="1"/>
      <w:marLeft w:val="0"/>
      <w:marRight w:val="0"/>
      <w:marTop w:val="0"/>
      <w:marBottom w:val="0"/>
      <w:divBdr>
        <w:top w:val="none" w:sz="0" w:space="0" w:color="auto"/>
        <w:left w:val="none" w:sz="0" w:space="0" w:color="auto"/>
        <w:bottom w:val="none" w:sz="0" w:space="0" w:color="auto"/>
        <w:right w:val="none" w:sz="0" w:space="0" w:color="auto"/>
      </w:divBdr>
      <w:divsChild>
        <w:div w:id="1286304045">
          <w:marLeft w:val="0"/>
          <w:marRight w:val="-750"/>
          <w:marTop w:val="0"/>
          <w:marBottom w:val="0"/>
          <w:divBdr>
            <w:top w:val="none" w:sz="0" w:space="0" w:color="auto"/>
            <w:left w:val="none" w:sz="0" w:space="0" w:color="auto"/>
            <w:bottom w:val="none" w:sz="0" w:space="0" w:color="auto"/>
            <w:right w:val="none" w:sz="0" w:space="0" w:color="auto"/>
          </w:divBdr>
          <w:divsChild>
            <w:div w:id="2049455330">
              <w:blockQuote w:val="1"/>
              <w:marLeft w:val="0"/>
              <w:marRight w:val="0"/>
              <w:marTop w:val="0"/>
              <w:marBottom w:val="150"/>
              <w:divBdr>
                <w:top w:val="dashed" w:sz="6" w:space="8" w:color="2F6FAB"/>
                <w:left w:val="dashed" w:sz="6" w:space="8" w:color="2F6FAB"/>
                <w:bottom w:val="dashed" w:sz="6" w:space="8" w:color="2F6FAB"/>
                <w:right w:val="dashed" w:sz="6" w:space="8" w:color="2F6FAB"/>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www.howtogeek.com/105633/how-to-create-a-password-protected-folder-without-any-extra-software/" TargetMode="Externa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633</Words>
  <Characters>3612</Characters>
  <Application>Microsoft Office Word</Application>
  <DocSecurity>0</DocSecurity>
  <Lines>30</Lines>
  <Paragraphs>8</Paragraphs>
  <ScaleCrop>false</ScaleCrop>
  <Company/>
  <LinksUpToDate>false</LinksUpToDate>
  <CharactersWithSpaces>4237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Akshay</cp:lastModifiedBy>
  <cp:revision>1</cp:revision>
  <dcterms:created xsi:type="dcterms:W3CDTF">2016-01-18T08:35:00Z</dcterms:created>
  <dcterms:modified xsi:type="dcterms:W3CDTF">2016-01-18T08:36:00Z</dcterms:modified>
</cp:coreProperties>
</file>